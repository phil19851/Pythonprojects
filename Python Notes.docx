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1.Extract file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dirname, _, filenames in os.walk('D:\\ML\\Kaggle\\SalesForecasting\\competitive-data-science-predict-future-sales\\'):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filename in filenames: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print(os.path.join(dirname, filename))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2.Read csv file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items = pd.read_csv('items.csv')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3.Filter data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train[train.item_cnt_day&lt;0]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4.Visualize data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plt.figure(figsize=(10,4))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plt.xlim(-100, 3000)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flierprops = dict(marker='^', markerfacecolor='purple', ms=12,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linestyle='none', markeredgecolor='black')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sns.boxplot(x=train.item_cnt_day, flierprops=flierprops)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5.Filter Multiple columns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train = train[(train.item_price &lt; 300000 )&amp; (train.item_cnt_day &lt; 1000)]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6.Filter and reset index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train = train[train.item_price &gt; 0].reset_index(drop = 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7.Display filtered data as outputs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display(train[train.item_cnt_day&lt;0])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8.Find duplicate data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display(shops[shops.shop_name.duplicated()])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9.Sort data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display(train[train.shop_id==0].sort_values("date_block_num"))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10.Find unique values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train[train.shop_id==2].date_block_num.unique()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11.Graph bivariate data using unique values and group by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shop_id_month_list =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 in range(0,60):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unq = train[train.shop_id==i].date_block_num.unique()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#print(f"{i} {train[train.shop_id==i].date_block_num.unique()}")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j in unq: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shop_id_month_list.append([i, j])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plt.figure(figsize = (12,8))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x, y = zip(*shop_id_month_list)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sns.scatterplot(x,y, s=50)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12.Replace data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train.loc[train.shop_id == 0, 'shop_id'] = 57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13.Replace text data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shops.loc[ shops.shop_name == 'Сергиев Посад ТЦ "7Я"',"shop_name" ] = 'СергиевПосад ТЦ "7Я"'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13.Split and select  lambda function used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shops["category"] = shops.shop_name.str.split(" ").map( lambda x: x[1]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14.Create others category for lower frequency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category =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cat in shops.category.unique():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len(shops[shops.category == cat]) &gt;= 5: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category.append(cat)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shops.category = shops.category.apply( lambda x: x if (x in category) else "other"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15.Label encoder implementation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shops["shop_category"] = LabelEncoder().fit_transform( shops.category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16.select subset of columns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shops = shops[["shop_id", "shop_category", "shop_city"]]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17.display first 6 rows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display(shops.head())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18.Usage of lambda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cats["type_code"] = cats.item_category_name.apply( lambda x: x.split(" ")[0] ).astype(str)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19.replace text data multiple conditions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cats.loc[ (cats.type_code == "Игровые")| (cats.type_code == "Аксессуары"), "type_code" ] = "Игры"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20.code data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category = 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cat in cats.type_code.unique():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len(cats[cats.type_code == cat]) &gt;= 5: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category.append( cat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cats.type_code = cats.type_code.apply(lambda x: x if (x in category) else "etc")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21.Using if condition in lambda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cats["subtype"] = cats.split.apply(lambda x: x[1].strip() if len(x) &gt; 1 else x[0].strip())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22.Create new function for text cleansing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name_correction(x):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x = x.lower() # all letters lower case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x = x.partition('[')[0] # partition by square brackets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x = x.partition('(')[0] # partition by curly brackets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x = re.sub('[^A-Za-z0-9А-Яа-я]+', ' ', x) # remove special characters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x = x.replace('  ', ' ') # replace double spaces with single spaces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x = x.strip() # remove leading and trailing white space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Apply that function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name_correction("PC, Цифровая версия]")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23.replace and lower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tmp = "AidfhoasgDFhs oghas Su!!["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re.sub("[^A-Z]+", " ", tmp).lower()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24.create function and apply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tmp = lambda x: x[:-1] if x !="0" else "0"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tmp("pc цифровая версия")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25.# replace special characters and turn to lower case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items["name2"] = items.name2.str.replace('[^A-Za-z0-9А-Яа-я]+', " ", regex=True).str.lower() # 括弧とかが削除されている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items["name3"] = items.name3.str.replace('[^A-Za-z0-9А-Яа-я]+', " ", regex=True).str.lower()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26.items = items.fillna('0')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Fill nulls with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Fill blanks with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27.encoind of data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'pс'.encode()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28.aggregate data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items.groupby(["type"]).agg({"item_id": "count"}).reset_index()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29.tmp=items.groupby(["type"]).agg({"item_id": "count"})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tmp = tmp.reset_index()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tmp.loc[(tmp.type == "0"), "item_id"].values[0]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Aggregate data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30.create other after grouping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group_sum = items.groupby(["type"]).agg({"item_id": "count"})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group_sum = group_sum.reset_index()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display(items[items.name2=="other"])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cat in group_sum.type.unique():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group_sum.loc[(group_sum.type == cat), "item_id"].values[0] &lt;40: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# drop_cols.append(cat)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items.loc[(items["type"] == cat), "name2"] = "other"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items.loc[(items["type"] == cat), "type"] = "other"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31.drop columns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items.drop(["item_name", "name1"],axis = 1, inplace= True)</w:t>
      </w:r>
    </w:p>
    <w:p w:rsidR="00000000" w:rsidDel="00000000" w:rsidP="00000000" w:rsidRDefault="00000000" w:rsidRPr="00000000" w14:paraId="0000009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dataset.drop(labels = ['shop_id','ID','item_id'],inplace = True,axis = 1)</w:t>
      </w:r>
    </w:p>
    <w:p w:rsidR="00000000" w:rsidDel="00000000" w:rsidP="00000000" w:rsidRDefault="00000000" w:rsidRPr="00000000" w14:paraId="0000009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dataset.drop(labels = ['shop_id','ID','item_id'],inplace = True,axis = 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32..append using matrix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ts = time.time()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cols  = ["date_block_num", "shop_id", "item_id"]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i in range(34):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sales = train[train.date_block_num == i]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matrix.append( np.array(list( product( [i], sales.shop_id.unique(), sales.item_id.unique() ) ), dtype = np.int16) 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matrix = pd.DataFrame( np.vstack(matrix), columns = cols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matrix["date_block_num"] = matrix["date_block_num"].astype(np.int8)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matrix["shop_id"] = matrix["shop_id"].astype(np.int8)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matrix["item_id"] = matrix["item_id"].astype(np.int16)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matrix.sort_values( cols, inplace = True 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time.time()- 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33.ts = time.time()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group = train.groupby( ["date_block_num", "shop_id", "item_id"] ).agg( {"item_cnt_day": ["sum"]} 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Group by sum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34.merge data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matrix = pd.merge( matrix, group, on = cols, how = "left"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dataset = pd.merge(test, dataset, on = ['shop_id','item_id'], how = 'left')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35.matrix["item_cnt_month"] = matrix["item_cnt_month"].fillna(0).astype(np.float16)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Fill na 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36.convert to np.int8,16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test["date_block_num"] = test["date_block_num"].astype(np.int8)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test["shop_id"] = test.shop_id.astype(np.int8)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test["item_id"] = test.item_id.astype(np.int16)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37.rbind or concat columns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matrix = pd.concat([matrix, test.drop(["ID"],axis = 1)], ignore_index=True, sort=False, keys=cols)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38.print data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print(f"shops:{shops.columns}")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39.aggregate and use group by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group = matrix.groupby( ["date_block_num"] ).agg({"item_cnt_month" : ["mean"]})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40.convert to float data type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matrix.date_avg_item_cnt = matrix["date_avg_item_cnt"].astype(np.float16)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41.check stored memory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del data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gc.collect()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42.xgboost model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ts = time.time()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dtrain = xgb.DMatrix(train_X, train_y)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dvalid = xgb.DMatrix(val_X, val_y)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"objective" : "reg:squarederror",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"eval_metric" : "rmse"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results_dict = 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model = xgb.train(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params = params,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dtrain = dtrain,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evals = [(dtrain, "train"), (dvalid, "valid")],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num_boost_round = 1000,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early_stopping_rounds = 20,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evals_result = results_dict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time.time() - 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43.Predict test data  using xgboost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pred_y = model.predict(xgb.DMatrix(val_X)).clip(0, 20)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test_y = model.predict(xgb.DMatrix(test_X)).clip(0, 20)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submission = pd.DataFrame({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"ID": test.index,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"item_cnt_month": test_y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submission.to_csv('xgb_submission.csv', index=False)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44.Compare train and test models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plt.plot(results_dict["train"]["rmse"], color = "red", label = "train")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plt.plot(results_dict["valid"]["rmse"], color = "blue", label = "valid")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45.Variable importance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xgb.plot_importance(model, importance_type = "gain")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46.Graphviz configuration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Install graph viz from the website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Run this code to add path </w:t>
      </w:r>
    </w:p>
    <w:p w:rsidR="00000000" w:rsidDel="00000000" w:rsidP="00000000" w:rsidRDefault="00000000" w:rsidRPr="00000000" w14:paraId="00000106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os os.environ["PATH"] += os.pathsep + 'D:/Program Files (x86)/Graphviz2.38/bin/'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Then run the graphviz code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os.environ["PATH"] += os.pathsep + 'C:/Program Files/Graphviz/bin/'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fig = plt.figure(figsize=(50,30))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ax = plt.subplot()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xgb.plot_tree(model, num_trees=2, ax=ax, rankdir='LR')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fig.savefig("img.png")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47.date time handling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def timestamp(x):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return datetime.strptime(x, "%d.%m.%Y")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sales_train['date'] = sales_train['date'].apply(timestamp)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48.drop by index column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items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'item_name'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,inplace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d7e7e"/>
          <w:sz w:val="21"/>
          <w:szCs w:val="21"/>
          <w:u w:val="single"/>
          <w:shd w:fill="f7f7f7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items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49.Pivot table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dataset = sales_train.pivot_table(index = ['shop_id','item_id'],values = ['item_cnt_day'],columns = ['date_block_num'], fill_value= 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dataset.reset_index(inplace = True)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sales_data = sales_data.pivot_table(index = 'ID', columns='date_block_num', values = 'sum', aggfunc='sum')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50.Inplace explanation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When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inplace=True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is passed, the data is renamed in place (it returns nothing), so you'd use:</w:t>
      </w:r>
    </w:p>
    <w:p w:rsidR="00000000" w:rsidDel="00000000" w:rsidP="00000000" w:rsidRDefault="00000000" w:rsidRPr="00000000" w14:paraId="00000127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df.an_operation(inplace=True)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When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inplace=False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is passed (this is the default value, so isn't necessary), performs the operation and returns a copy of the object, so you'd use:</w:t>
      </w:r>
    </w:p>
    <w:p w:rsidR="00000000" w:rsidDel="00000000" w:rsidP="00000000" w:rsidRDefault="00000000" w:rsidRPr="00000000" w14:paraId="00000129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= df.an_operation(inplace=False)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ins w:author="Philip Solomon" w:id="0" w:date="2021-09-26T04:33:37Z"/>
        </w:rPr>
      </w:pPr>
      <w:r w:rsidDel="00000000" w:rsidR="00000000" w:rsidRPr="00000000">
        <w:rPr>
          <w:rtl w:val="0"/>
        </w:rPr>
        <w:t xml:space="preserve">51</w:t>
      </w:r>
      <w:ins w:author="Philip Solomon" w:id="0" w:date="2021-09-26T04:33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D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E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F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  <w:t xml:space="preserve">X_train = dataset.iloc[:,:-1]</w:t>
        </w:r>
      </w:ins>
    </w:p>
    <w:p w:rsidR="00000000" w:rsidDel="00000000" w:rsidP="00000000" w:rsidRDefault="00000000" w:rsidRPr="00000000" w14:paraId="00000130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  <w:t xml:space="preserve">y_train = dataset.iloc[:,-1:]</w:t>
        </w:r>
      </w:ins>
    </w:p>
    <w:p w:rsidR="00000000" w:rsidDel="00000000" w:rsidP="00000000" w:rsidRDefault="00000000" w:rsidRPr="00000000" w14:paraId="00000131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  <w:t xml:space="preserve">X_test = dataset.iloc[:,1:]</w:t>
        </w:r>
      </w:ins>
    </w:p>
    <w:p w:rsidR="00000000" w:rsidDel="00000000" w:rsidP="00000000" w:rsidRDefault="00000000" w:rsidRPr="00000000" w14:paraId="00000132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  <w:t xml:space="preserve">print(X_train.shape, y_train.shape, X_test.shape)</w:t>
        </w:r>
      </w:ins>
    </w:p>
    <w:p w:rsidR="00000000" w:rsidDel="00000000" w:rsidP="00000000" w:rsidRDefault="00000000" w:rsidRPr="00000000" w14:paraId="00000133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  <w:t xml:space="preserve">Subset data for modelling</w:t>
        </w:r>
      </w:ins>
    </w:p>
    <w:p w:rsidR="00000000" w:rsidDel="00000000" w:rsidP="00000000" w:rsidRDefault="00000000" w:rsidRPr="00000000" w14:paraId="00000134">
      <w:pPr>
        <w:rPr>
          <w:ins w:author="Philip Solomon" w:id="0" w:date="2021-09-26T04:33:37Z"/>
        </w:rPr>
      </w:pPr>
      <w:ins w:author="Philip Solomon" w:id="0" w:date="2021-09-26T04:33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52.from sklearn.linear_model import LinearRegression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regression = LinearRegression()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regression.fit(X_train, y_train)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Linear regression code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53.Prediction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prediction 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regression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predict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(X_test)</w:t>
      </w:r>
    </w:p>
    <w:p w:rsidR="00000000" w:rsidDel="00000000" w:rsidP="00000000" w:rsidRDefault="00000000" w:rsidRPr="00000000" w14:paraId="0000014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54.lasso regression</w:t>
      </w:r>
    </w:p>
    <w:p w:rsidR="00000000" w:rsidDel="00000000" w:rsidP="00000000" w:rsidRDefault="00000000" w:rsidRPr="00000000" w14:paraId="0000014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 import linear_model</w:t>
      </w:r>
    </w:p>
    <w:p w:rsidR="00000000" w:rsidDel="00000000" w:rsidP="00000000" w:rsidRDefault="00000000" w:rsidRPr="00000000" w14:paraId="0000014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clf = linear_model.Lasso(alpha=0.00001)</w:t>
      </w:r>
    </w:p>
    <w:p w:rsidR="00000000" w:rsidDel="00000000" w:rsidP="00000000" w:rsidRDefault="00000000" w:rsidRPr="00000000" w14:paraId="0000014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clf.fit(X_train,y_train)</w:t>
      </w:r>
    </w:p>
    <w:p w:rsidR="00000000" w:rsidDel="00000000" w:rsidP="00000000" w:rsidRDefault="00000000" w:rsidRPr="00000000" w14:paraId="0000014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predictions_train = clf.predict(X_train)</w:t>
      </w:r>
    </w:p>
    <w:p w:rsidR="00000000" w:rsidDel="00000000" w:rsidP="00000000" w:rsidRDefault="00000000" w:rsidRPr="00000000" w14:paraId="0000014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Predictions_train</w:t>
      </w:r>
    </w:p>
    <w:p w:rsidR="00000000" w:rsidDel="00000000" w:rsidP="00000000" w:rsidRDefault="00000000" w:rsidRPr="00000000" w14:paraId="0000014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55.clf.score(X_train, y_train)</w:t>
      </w:r>
    </w:p>
    <w:p w:rsidR="00000000" w:rsidDel="00000000" w:rsidP="00000000" w:rsidRDefault="00000000" w:rsidRPr="00000000" w14:paraId="0000015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Return the coefficient of determination of the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Score data and calculate </w:t>
      </w:r>
    </w:p>
    <w:p w:rsidR="00000000" w:rsidDel="00000000" w:rsidP="00000000" w:rsidRDefault="00000000" w:rsidRPr="00000000" w14:paraId="0000015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56.predict lasso</w:t>
      </w:r>
    </w:p>
    <w:p w:rsidR="00000000" w:rsidDel="00000000" w:rsidP="00000000" w:rsidRDefault="00000000" w:rsidRPr="00000000" w14:paraId="0000015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predictions = clf.predict(X_test)</w:t>
      </w:r>
    </w:p>
    <w:p w:rsidR="00000000" w:rsidDel="00000000" w:rsidP="00000000" w:rsidRDefault="00000000" w:rsidRPr="00000000" w14:paraId="0000015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Predictions</w:t>
      </w:r>
    </w:p>
    <w:p w:rsidR="00000000" w:rsidDel="00000000" w:rsidP="00000000" w:rsidRDefault="00000000" w:rsidRPr="00000000" w14:paraId="0000015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57.parse date</w:t>
      </w:r>
    </w:p>
    <w:p w:rsidR="00000000" w:rsidDel="00000000" w:rsidP="00000000" w:rsidRDefault="00000000" w:rsidRPr="00000000" w14:paraId="0000015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df1 = pd.read_csv('sales_train.csv',parse_dates=[0])</w:t>
      </w:r>
    </w:p>
    <w:p w:rsidR="00000000" w:rsidDel="00000000" w:rsidP="00000000" w:rsidRDefault="00000000" w:rsidRPr="00000000" w14:paraId="0000015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datetime import datetime</w:t>
      </w:r>
    </w:p>
    <w:p w:rsidR="00000000" w:rsidDel="00000000" w:rsidP="00000000" w:rsidRDefault="00000000" w:rsidRPr="00000000" w14:paraId="0000015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f1 = '%d.%m.%Y'</w:t>
      </w:r>
    </w:p>
    <w:p w:rsidR="00000000" w:rsidDel="00000000" w:rsidP="00000000" w:rsidRDefault="00000000" w:rsidRPr="00000000" w14:paraId="0000015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my_parser = lambda date: pd.datetime.strptime(date, f1)</w:t>
      </w:r>
    </w:p>
    <w:p w:rsidR="00000000" w:rsidDel="00000000" w:rsidP="00000000" w:rsidRDefault="00000000" w:rsidRPr="00000000" w14:paraId="0000015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df1m = pd.read_csv('sales_train.csv', index_col=[0], parse_dates=[0], date_parser=my_parser)</w:t>
      </w:r>
    </w:p>
    <w:p w:rsidR="00000000" w:rsidDel="00000000" w:rsidP="00000000" w:rsidRDefault="00000000" w:rsidRPr="00000000" w14:paraId="0000016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df1m=df1m.reset_index()</w:t>
      </w:r>
    </w:p>
    <w:p w:rsidR="00000000" w:rsidDel="00000000" w:rsidP="00000000" w:rsidRDefault="00000000" w:rsidRPr="00000000" w14:paraId="0000016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58.rename columns</w:t>
      </w:r>
    </w:p>
    <w:p w:rsidR="00000000" w:rsidDel="00000000" w:rsidP="00000000" w:rsidRDefault="00000000" w:rsidRPr="00000000" w14:paraId="0000016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DF4=DF2.rename(columns={"date":"ds","item_cnt_day":"y"})</w:t>
      </w:r>
    </w:p>
    <w:p w:rsidR="00000000" w:rsidDel="00000000" w:rsidP="00000000" w:rsidRDefault="00000000" w:rsidRPr="00000000" w14:paraId="0000016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DF4=DF2.rename(columns={"date":"ds","item_cnt_day":"y"}).groupby(["ds"]).sum()["y"].reset_index()</w:t>
      </w:r>
    </w:p>
    <w:p w:rsidR="00000000" w:rsidDel="00000000" w:rsidP="00000000" w:rsidRDefault="00000000" w:rsidRPr="00000000" w14:paraId="0000016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59.plot data</w:t>
      </w:r>
    </w:p>
    <w:p w:rsidR="00000000" w:rsidDel="00000000" w:rsidP="00000000" w:rsidRDefault="00000000" w:rsidRPr="00000000" w14:paraId="0000016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(DF5[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"ds"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],DF5[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"y"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])</w:t>
      </w:r>
    </w:p>
    <w:p w:rsidR="00000000" w:rsidDel="00000000" w:rsidP="00000000" w:rsidRDefault="00000000" w:rsidRPr="00000000" w14:paraId="0000016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60.FILTER by date time</w:t>
      </w:r>
    </w:p>
    <w:p w:rsidR="00000000" w:rsidDel="00000000" w:rsidP="00000000" w:rsidRDefault="00000000" w:rsidRPr="00000000" w14:paraId="0000016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mday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pd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to_datetime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"2015-08-01"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train_index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DF5[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"ds"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mday</w:t>
      </w:r>
    </w:p>
    <w:p w:rsidR="00000000" w:rsidDel="00000000" w:rsidP="00000000" w:rsidRDefault="00000000" w:rsidRPr="00000000" w14:paraId="0000016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test_index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DF5[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"ds"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mday</w:t>
      </w:r>
    </w:p>
    <w:p w:rsidR="00000000" w:rsidDel="00000000" w:rsidP="00000000" w:rsidRDefault="00000000" w:rsidRPr="00000000" w14:paraId="0000017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x_train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DF5[train_index]</w:t>
      </w:r>
    </w:p>
    <w:p w:rsidR="00000000" w:rsidDel="00000000" w:rsidP="00000000" w:rsidRDefault="00000000" w:rsidRPr="00000000" w14:paraId="0000017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x_test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DF5[test_index]</w:t>
      </w:r>
    </w:p>
    <w:p w:rsidR="00000000" w:rsidDel="00000000" w:rsidP="00000000" w:rsidRDefault="00000000" w:rsidRPr="00000000" w14:paraId="0000017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dates_test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DF5[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shd w:fill="f7f7f7" w:val="clear"/>
          <w:rtl w:val="0"/>
        </w:rPr>
        <w:t xml:space="preserve">"ds"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][test_index]</w:t>
      </w:r>
    </w:p>
    <w:p w:rsidR="00000000" w:rsidDel="00000000" w:rsidP="00000000" w:rsidRDefault="00000000" w:rsidRPr="00000000" w14:paraId="0000017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408" w:lineRule="auto"/>
        <w:rPr>
          <w:rFonts w:ascii="Roboto Mono" w:cs="Roboto Mono" w:eastAsia="Roboto Mono" w:hAnsi="Roboto Mono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61.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7f7" w:val="clear"/>
          <w:rtl w:val="0"/>
        </w:rPr>
        <w:t xml:space="preserve">conda install -c conda-forge fbprophet -y</w:t>
      </w:r>
    </w:p>
    <w:p w:rsidR="00000000" w:rsidDel="00000000" w:rsidP="00000000" w:rsidRDefault="00000000" w:rsidRPr="00000000" w14:paraId="00000176">
      <w:pPr>
        <w:spacing w:line="313.8456" w:lineRule="auto"/>
        <w:rPr>
          <w:rFonts w:ascii="Roboto Mono" w:cs="Roboto Mono" w:eastAsia="Roboto Mono" w:hAnsi="Roboto Mono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7f7" w:val="clear"/>
          <w:rtl w:val="0"/>
        </w:rPr>
        <w:t xml:space="preserve">pip install --upgrade plotly</w:t>
      </w:r>
    </w:p>
    <w:p w:rsidR="00000000" w:rsidDel="00000000" w:rsidP="00000000" w:rsidRDefault="00000000" w:rsidRPr="00000000" w14:paraId="0000017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Prophet algorithm install</w:t>
      </w:r>
    </w:p>
    <w:p w:rsidR="00000000" w:rsidDel="00000000" w:rsidP="00000000" w:rsidRDefault="00000000" w:rsidRPr="00000000" w14:paraId="0000017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62.plt.plot(DF5["ds"],DF5["y"])</w:t>
      </w:r>
    </w:p>
    <w:p w:rsidR="00000000" w:rsidDel="00000000" w:rsidP="00000000" w:rsidRDefault="00000000" w:rsidRPr="00000000" w14:paraId="0000017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63.from fbprophet import Prophet</w:t>
      </w:r>
    </w:p>
    <w:p w:rsidR="00000000" w:rsidDel="00000000" w:rsidP="00000000" w:rsidRDefault="00000000" w:rsidRPr="00000000" w14:paraId="0000017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m1=Prophet(yearly_seasonality=True,weekly_seasonality=True,</w:t>
      </w:r>
    </w:p>
    <w:p w:rsidR="00000000" w:rsidDel="00000000" w:rsidP="00000000" w:rsidRDefault="00000000" w:rsidRPr="00000000" w14:paraId="0000017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daily_seasonality=False,</w:t>
      </w:r>
    </w:p>
    <w:p w:rsidR="00000000" w:rsidDel="00000000" w:rsidP="00000000" w:rsidRDefault="00000000" w:rsidRPr="00000000" w14:paraId="0000017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       seasonality_mode="multiplicative")</w:t>
      </w:r>
    </w:p>
    <w:p w:rsidR="00000000" w:rsidDel="00000000" w:rsidP="00000000" w:rsidRDefault="00000000" w:rsidRPr="00000000" w14:paraId="0000017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m1.fit(x_train)</w:t>
      </w:r>
    </w:p>
    <w:p w:rsidR="00000000" w:rsidDel="00000000" w:rsidP="00000000" w:rsidRDefault="00000000" w:rsidRPr="00000000" w14:paraId="0000018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Prophet algorithm</w:t>
      </w:r>
    </w:p>
    <w:p w:rsidR="00000000" w:rsidDel="00000000" w:rsidP="00000000" w:rsidRDefault="00000000" w:rsidRPr="00000000" w14:paraId="0000018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64.future1=m1.make_future_dataframe(periods=92,freq="D")</w:t>
      </w:r>
    </w:p>
    <w:p w:rsidR="00000000" w:rsidDel="00000000" w:rsidP="00000000" w:rsidRDefault="00000000" w:rsidRPr="00000000" w14:paraId="0000018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display(future1.head())</w:t>
      </w:r>
    </w:p>
    <w:p w:rsidR="00000000" w:rsidDel="00000000" w:rsidP="00000000" w:rsidRDefault="00000000" w:rsidRPr="00000000" w14:paraId="0000018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display(future1.tail())</w:t>
      </w:r>
    </w:p>
    <w:p w:rsidR="00000000" w:rsidDel="00000000" w:rsidP="00000000" w:rsidRDefault="00000000" w:rsidRPr="00000000" w14:paraId="0000018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65.predict data using prophet</w:t>
      </w:r>
    </w:p>
    <w:p w:rsidR="00000000" w:rsidDel="00000000" w:rsidP="00000000" w:rsidRDefault="00000000" w:rsidRPr="00000000" w14:paraId="0000018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fcst1=m1.predict(future1)</w:t>
      </w:r>
    </w:p>
    <w:p w:rsidR="00000000" w:rsidDel="00000000" w:rsidP="00000000" w:rsidRDefault="00000000" w:rsidRPr="00000000" w14:paraId="0000018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fig=m1.plot_components(fcst1)</w:t>
      </w:r>
    </w:p>
    <w:p w:rsidR="00000000" w:rsidDel="00000000" w:rsidP="00000000" w:rsidRDefault="00000000" w:rsidRPr="00000000" w14:paraId="0000018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plt.show()</w:t>
      </w:r>
    </w:p>
    <w:p w:rsidR="00000000" w:rsidDel="00000000" w:rsidP="00000000" w:rsidRDefault="00000000" w:rsidRPr="00000000" w14:paraId="0000018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66.rsquare values</w:t>
      </w:r>
    </w:p>
    <w:p w:rsidR="00000000" w:rsidDel="00000000" w:rsidP="00000000" w:rsidRDefault="00000000" w:rsidRPr="00000000" w14:paraId="0000018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ypred1=fcst1[-92:][["yhat"]].values</w:t>
      </w:r>
    </w:p>
    <w:p w:rsidR="00000000" w:rsidDel="00000000" w:rsidP="00000000" w:rsidRDefault="00000000" w:rsidRPr="00000000" w14:paraId="0000018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ytest1=x_test["y"].values</w:t>
      </w:r>
    </w:p>
    <w:p w:rsidR="00000000" w:rsidDel="00000000" w:rsidP="00000000" w:rsidRDefault="00000000" w:rsidRPr="00000000" w14:paraId="0000018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9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score=r2_score(ytest1,ypred1)</w:t>
      </w:r>
    </w:p>
    <w:p w:rsidR="00000000" w:rsidDel="00000000" w:rsidP="00000000" w:rsidRDefault="00000000" w:rsidRPr="00000000" w14:paraId="0000019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print(f'R2 score:{score:.4f}')</w:t>
      </w:r>
    </w:p>
    <w:p w:rsidR="00000000" w:rsidDel="00000000" w:rsidP="00000000" w:rsidRDefault="00000000" w:rsidRPr="00000000" w14:paraId="0000019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67.plot data timeseries</w:t>
      </w:r>
    </w:p>
    <w:p w:rsidR="00000000" w:rsidDel="00000000" w:rsidP="00000000" w:rsidRDefault="00000000" w:rsidRPr="00000000" w14:paraId="0000019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import matplotlib.dates as mdates</w:t>
      </w:r>
    </w:p>
    <w:p w:rsidR="00000000" w:rsidDel="00000000" w:rsidP="00000000" w:rsidRDefault="00000000" w:rsidRPr="00000000" w14:paraId="0000019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fig,ax=plt.subplots(figsize=(8,4))</w:t>
      </w:r>
    </w:p>
    <w:p w:rsidR="00000000" w:rsidDel="00000000" w:rsidP="00000000" w:rsidRDefault="00000000" w:rsidRPr="00000000" w14:paraId="0000019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ax.plot(dates_test,ytest1,label="actual",c="k")</w:t>
      </w:r>
    </w:p>
    <w:p w:rsidR="00000000" w:rsidDel="00000000" w:rsidP="00000000" w:rsidRDefault="00000000" w:rsidRPr="00000000" w14:paraId="0000019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ax.plot(dates_test,ypred1,label="predict",c="b")</w:t>
      </w:r>
    </w:p>
    <w:p w:rsidR="00000000" w:rsidDel="00000000" w:rsidP="00000000" w:rsidRDefault="00000000" w:rsidRPr="00000000" w14:paraId="0000019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weeks=mdates.WeekdayLocator(byweekday=mdates.TH)</w:t>
      </w:r>
    </w:p>
    <w:p w:rsidR="00000000" w:rsidDel="00000000" w:rsidP="00000000" w:rsidRDefault="00000000" w:rsidRPr="00000000" w14:paraId="0000019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ax.xaxis.set_major_locator(weeks)</w:t>
      </w:r>
    </w:p>
    <w:p w:rsidR="00000000" w:rsidDel="00000000" w:rsidP="00000000" w:rsidRDefault="00000000" w:rsidRPr="00000000" w14:paraId="0000019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ax.tick_params(axis="x",rotation=90)</w:t>
      </w:r>
    </w:p>
    <w:p w:rsidR="00000000" w:rsidDel="00000000" w:rsidP="00000000" w:rsidRDefault="00000000" w:rsidRPr="00000000" w14:paraId="000001A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ax.grid()</w:t>
      </w:r>
    </w:p>
    <w:p w:rsidR="00000000" w:rsidDel="00000000" w:rsidP="00000000" w:rsidRDefault="00000000" w:rsidRPr="00000000" w14:paraId="000001A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ax.legend()</w:t>
      </w:r>
    </w:p>
    <w:p w:rsidR="00000000" w:rsidDel="00000000" w:rsidP="00000000" w:rsidRDefault="00000000" w:rsidRPr="00000000" w14:paraId="000001A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ax.set_title("Result actual vs predict")</w:t>
      </w:r>
    </w:p>
    <w:p w:rsidR="00000000" w:rsidDel="00000000" w:rsidP="00000000" w:rsidRDefault="00000000" w:rsidRPr="00000000" w14:paraId="000001A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plt.show()</w:t>
      </w:r>
    </w:p>
    <w:p w:rsidR="00000000" w:rsidDel="00000000" w:rsidP="00000000" w:rsidRDefault="00000000" w:rsidRPr="00000000" w14:paraId="000001A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68.install libraries</w:t>
      </w:r>
    </w:p>
    <w:p w:rsidR="00000000" w:rsidDel="00000000" w:rsidP="00000000" w:rsidRDefault="00000000" w:rsidRPr="00000000" w14:paraId="000001A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1A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1A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A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A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1A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sklearn.linear_model import Lasso</w:t>
      </w:r>
    </w:p>
    <w:p w:rsidR="00000000" w:rsidDel="00000000" w:rsidP="00000000" w:rsidRDefault="00000000" w:rsidRPr="00000000" w14:paraId="000001A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sklearn.linear_model import Lasso</w:t>
      </w:r>
    </w:p>
    <w:p w:rsidR="00000000" w:rsidDel="00000000" w:rsidP="00000000" w:rsidRDefault="00000000" w:rsidRPr="00000000" w14:paraId="000001B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xgboost import XGBRegressor</w:t>
      </w:r>
    </w:p>
    <w:p w:rsidR="00000000" w:rsidDel="00000000" w:rsidP="00000000" w:rsidRDefault="00000000" w:rsidRPr="00000000" w14:paraId="000001B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69.number of unique values</w:t>
      </w:r>
    </w:p>
    <w:p w:rsidR="00000000" w:rsidDel="00000000" w:rsidP="00000000" w:rsidRDefault="00000000" w:rsidRPr="00000000" w14:paraId="000001B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item_set["item_name"].nunique()</w:t>
      </w:r>
    </w:p>
    <w:p w:rsidR="00000000" w:rsidDel="00000000" w:rsidP="00000000" w:rsidRDefault="00000000" w:rsidRPr="00000000" w14:paraId="000001B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70.information about dataset data type</w:t>
      </w:r>
    </w:p>
    <w:p w:rsidR="00000000" w:rsidDel="00000000" w:rsidP="00000000" w:rsidRDefault="00000000" w:rsidRPr="00000000" w14:paraId="000001B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train_set.info()</w:t>
      </w:r>
    </w:p>
    <w:p w:rsidR="00000000" w:rsidDel="00000000" w:rsidP="00000000" w:rsidRDefault="00000000" w:rsidRPr="00000000" w14:paraId="000001B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71,stats about data </w:t>
      </w:r>
    </w:p>
    <w:p w:rsidR="00000000" w:rsidDel="00000000" w:rsidP="00000000" w:rsidRDefault="00000000" w:rsidRPr="00000000" w14:paraId="000001B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train_set.describe()</w:t>
      </w:r>
    </w:p>
    <w:p w:rsidR="00000000" w:rsidDel="00000000" w:rsidP="00000000" w:rsidRDefault="00000000" w:rsidRPr="00000000" w14:paraId="000001B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72.missing values summation</w:t>
      </w:r>
    </w:p>
    <w:p w:rsidR="00000000" w:rsidDel="00000000" w:rsidP="00000000" w:rsidRDefault="00000000" w:rsidRPr="00000000" w14:paraId="000001B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train_set.isnull().sum()</w:t>
      </w:r>
    </w:p>
    <w:p w:rsidR="00000000" w:rsidDel="00000000" w:rsidP="00000000" w:rsidRDefault="00000000" w:rsidRPr="00000000" w14:paraId="000001B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73.histogram of al train columns</w:t>
      </w:r>
    </w:p>
    <w:p w:rsidR="00000000" w:rsidDel="00000000" w:rsidP="00000000" w:rsidRDefault="00000000" w:rsidRPr="00000000" w14:paraId="000001B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train_set.hist(figsize=(15,15), bins=6)</w:t>
      </w:r>
    </w:p>
    <w:p w:rsidR="00000000" w:rsidDel="00000000" w:rsidP="00000000" w:rsidRDefault="00000000" w:rsidRPr="00000000" w14:paraId="000001B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plt.show()</w:t>
      </w:r>
    </w:p>
    <w:p w:rsidR="00000000" w:rsidDel="00000000" w:rsidP="00000000" w:rsidRDefault="00000000" w:rsidRPr="00000000" w14:paraId="000001C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74.histogram of a particular column</w:t>
      </w:r>
    </w:p>
    <w:p w:rsidR="00000000" w:rsidDel="00000000" w:rsidP="00000000" w:rsidRDefault="00000000" w:rsidRPr="00000000" w14:paraId="000001C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train_set['item_cnt_day'].hist(range=[-1, 10], facecolor='green', align='mid')</w:t>
      </w:r>
    </w:p>
    <w:p w:rsidR="00000000" w:rsidDel="00000000" w:rsidP="00000000" w:rsidRDefault="00000000" w:rsidRPr="00000000" w14:paraId="000001C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plt.show()</w:t>
      </w:r>
    </w:p>
    <w:p w:rsidR="00000000" w:rsidDel="00000000" w:rsidP="00000000" w:rsidRDefault="00000000" w:rsidRPr="00000000" w14:paraId="000001C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75.describe one column</w:t>
      </w:r>
    </w:p>
    <w:p w:rsidR="00000000" w:rsidDel="00000000" w:rsidP="00000000" w:rsidRDefault="00000000" w:rsidRPr="00000000" w14:paraId="000001C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train_set['item_cnt_day'].describe()</w:t>
      </w:r>
    </w:p>
    <w:p w:rsidR="00000000" w:rsidDel="00000000" w:rsidP="00000000" w:rsidRDefault="00000000" w:rsidRPr="00000000" w14:paraId="000001C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76.correlation on train data </w:t>
      </w:r>
    </w:p>
    <w:p w:rsidR="00000000" w:rsidDel="00000000" w:rsidP="00000000" w:rsidRDefault="00000000" w:rsidRPr="00000000" w14:paraId="000001C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correlation_matrix = train_set.corr()</w:t>
      </w:r>
    </w:p>
    <w:p w:rsidR="00000000" w:rsidDel="00000000" w:rsidP="00000000" w:rsidRDefault="00000000" w:rsidRPr="00000000" w14:paraId="000001C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correlation_matrix['item_cnt_day'].sort_values(ascending = False)</w:t>
      </w:r>
    </w:p>
    <w:p w:rsidR="00000000" w:rsidDel="00000000" w:rsidP="00000000" w:rsidRDefault="00000000" w:rsidRPr="00000000" w14:paraId="000001C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correlation_num = 6</w:t>
      </w:r>
    </w:p>
    <w:p w:rsidR="00000000" w:rsidDel="00000000" w:rsidP="00000000" w:rsidRDefault="00000000" w:rsidRPr="00000000" w14:paraId="000001C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correlation_cols = correlation_matrix.nlargest(correlation_num,'item_cnt_day')['item_cnt_day'].index</w:t>
      </w:r>
    </w:p>
    <w:p w:rsidR="00000000" w:rsidDel="00000000" w:rsidP="00000000" w:rsidRDefault="00000000" w:rsidRPr="00000000" w14:paraId="000001C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correlation_mat_sales = np.corrcoef(train_set[correlation_cols].values.T)</w:t>
      </w:r>
    </w:p>
    <w:p w:rsidR="00000000" w:rsidDel="00000000" w:rsidP="00000000" w:rsidRDefault="00000000" w:rsidRPr="00000000" w14:paraId="000001C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sns.set(font_scale=1.25)</w:t>
      </w:r>
    </w:p>
    <w:p w:rsidR="00000000" w:rsidDel="00000000" w:rsidP="00000000" w:rsidRDefault="00000000" w:rsidRPr="00000000" w14:paraId="000001D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f, ax = plt.subplots(figsize=(12, 9))</w:t>
      </w:r>
    </w:p>
    <w:p w:rsidR="00000000" w:rsidDel="00000000" w:rsidP="00000000" w:rsidRDefault="00000000" w:rsidRPr="00000000" w14:paraId="000001D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hm = sns.heatmap(correlation_mat_sales, cbar=True, annot=True, square=True, fmt='.2f', annot_kws={'size': 7}, yticklabels=correlation_cols.values, xticklabels=correlation_cols.values)</w:t>
      </w:r>
    </w:p>
    <w:p w:rsidR="00000000" w:rsidDel="00000000" w:rsidP="00000000" w:rsidRDefault="00000000" w:rsidRPr="00000000" w14:paraId="000001D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plt.show()</w:t>
      </w:r>
    </w:p>
    <w:p w:rsidR="00000000" w:rsidDel="00000000" w:rsidP="00000000" w:rsidRDefault="00000000" w:rsidRPr="00000000" w14:paraId="000001D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77.Number of columns</w:t>
      </w:r>
    </w:p>
    <w:p w:rsidR="00000000" w:rsidDel="00000000" w:rsidP="00000000" w:rsidRDefault="00000000" w:rsidRPr="00000000" w14:paraId="000001D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print(len(x.columns))</w:t>
      </w:r>
    </w:p>
    <w:p w:rsidR="00000000" w:rsidDel="00000000" w:rsidP="00000000" w:rsidRDefault="00000000" w:rsidRPr="00000000" w14:paraId="000001D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78.train test split</w:t>
      </w:r>
    </w:p>
    <w:p w:rsidR="00000000" w:rsidDel="00000000" w:rsidP="00000000" w:rsidRDefault="00000000" w:rsidRPr="00000000" w14:paraId="000001D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X_train, X_test, Y_train, Y_test = train_test_split(x,y, test_size = 0.3, random_state = 60,shuffle=True)</w:t>
      </w:r>
    </w:p>
    <w:p w:rsidR="00000000" w:rsidDel="00000000" w:rsidP="00000000" w:rsidRDefault="00000000" w:rsidRPr="00000000" w14:paraId="000001D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print(len(X_train))</w:t>
      </w:r>
    </w:p>
    <w:p w:rsidR="00000000" w:rsidDel="00000000" w:rsidP="00000000" w:rsidRDefault="00000000" w:rsidRPr="00000000" w14:paraId="000001D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print(len(X_test))</w:t>
      </w:r>
    </w:p>
    <w:p w:rsidR="00000000" w:rsidDel="00000000" w:rsidP="00000000" w:rsidRDefault="00000000" w:rsidRPr="00000000" w14:paraId="000001D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79.predict and validation rmse mse ,</w:t>
      </w:r>
    </w:p>
    <w:p w:rsidR="00000000" w:rsidDel="00000000" w:rsidP="00000000" w:rsidRDefault="00000000" w:rsidRPr="00000000" w14:paraId="000001D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linear_model = LinearRegression()</w:t>
      </w:r>
    </w:p>
    <w:p w:rsidR="00000000" w:rsidDel="00000000" w:rsidP="00000000" w:rsidRDefault="00000000" w:rsidRPr="00000000" w14:paraId="000001D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linear_model.fit(X_train, Y_train)</w:t>
      </w:r>
    </w:p>
    <w:p w:rsidR="00000000" w:rsidDel="00000000" w:rsidP="00000000" w:rsidRDefault="00000000" w:rsidRPr="00000000" w14:paraId="000001E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#make predictions using linear regression</w:t>
      </w:r>
    </w:p>
    <w:p w:rsidR="00000000" w:rsidDel="00000000" w:rsidP="00000000" w:rsidRDefault="00000000" w:rsidRPr="00000000" w14:paraId="000001E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price_predict =(linear_model.predict(X_test))</w:t>
      </w:r>
    </w:p>
    <w:p w:rsidR="00000000" w:rsidDel="00000000" w:rsidP="00000000" w:rsidRDefault="00000000" w:rsidRPr="00000000" w14:paraId="000001E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#Measure Performance </w:t>
      </w:r>
    </w:p>
    <w:p w:rsidR="00000000" w:rsidDel="00000000" w:rsidP="00000000" w:rsidRDefault="00000000" w:rsidRPr="00000000" w14:paraId="000001E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linear_mse = mean_squared_error(Y_test,price_predict)</w:t>
      </w:r>
    </w:p>
    <w:p w:rsidR="00000000" w:rsidDel="00000000" w:rsidP="00000000" w:rsidRDefault="00000000" w:rsidRPr="00000000" w14:paraId="000001E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print("Mean Squared error: ",linear_mse)</w:t>
      </w:r>
    </w:p>
    <w:p w:rsidR="00000000" w:rsidDel="00000000" w:rsidP="00000000" w:rsidRDefault="00000000" w:rsidRPr="00000000" w14:paraId="000001E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linear_SqMse = np.sqrt(linear_mse)</w:t>
      </w:r>
    </w:p>
    <w:p w:rsidR="00000000" w:rsidDel="00000000" w:rsidP="00000000" w:rsidRDefault="00000000" w:rsidRPr="00000000" w14:paraId="000001E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print("Root Mean Squared error: ", linear_SqMse)</w:t>
      </w:r>
    </w:p>
    <w:p w:rsidR="00000000" w:rsidDel="00000000" w:rsidP="00000000" w:rsidRDefault="00000000" w:rsidRPr="00000000" w14:paraId="000001E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print("Explain variance score for Linear Regression =", round(sm.explained_variance_score(Y_test,price_predict),2)) </w:t>
      </w:r>
    </w:p>
    <w:p w:rsidR="00000000" w:rsidDel="00000000" w:rsidP="00000000" w:rsidRDefault="00000000" w:rsidRPr="00000000" w14:paraId="000001E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print("R2 score for Linear Regression =", round(sm.r2_score(Y_test, price_predict), 2))</w:t>
      </w:r>
    </w:p>
    <w:p w:rsidR="00000000" w:rsidDel="00000000" w:rsidP="00000000" w:rsidRDefault="00000000" w:rsidRPr="00000000" w14:paraId="000001E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80.lasso model</w:t>
      </w:r>
    </w:p>
    <w:p w:rsidR="00000000" w:rsidDel="00000000" w:rsidP="00000000" w:rsidRDefault="00000000" w:rsidRPr="00000000" w14:paraId="000001E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lasso_model= Lasso(max_iter=5000)</w:t>
      </w:r>
    </w:p>
    <w:p w:rsidR="00000000" w:rsidDel="00000000" w:rsidP="00000000" w:rsidRDefault="00000000" w:rsidRPr="00000000" w14:paraId="000001E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Train the model with training data</w:t>
      </w:r>
    </w:p>
    <w:p w:rsidR="00000000" w:rsidDel="00000000" w:rsidP="00000000" w:rsidRDefault="00000000" w:rsidRPr="00000000" w14:paraId="000001F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lasso_model.fit(X_train,Y_train)</w:t>
      </w:r>
    </w:p>
    <w:p w:rsidR="00000000" w:rsidDel="00000000" w:rsidP="00000000" w:rsidRDefault="00000000" w:rsidRPr="00000000" w14:paraId="000001F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#make predictions </w:t>
      </w:r>
    </w:p>
    <w:p w:rsidR="00000000" w:rsidDel="00000000" w:rsidP="00000000" w:rsidRDefault="00000000" w:rsidRPr="00000000" w14:paraId="000001F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price_predict =(lasso_model.predict(X_test))</w:t>
      </w:r>
    </w:p>
    <w:p w:rsidR="00000000" w:rsidDel="00000000" w:rsidP="00000000" w:rsidRDefault="00000000" w:rsidRPr="00000000" w14:paraId="000001F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lasso_mse = mean_squared_error(Y_test,price_predict)</w:t>
      </w:r>
    </w:p>
    <w:p w:rsidR="00000000" w:rsidDel="00000000" w:rsidP="00000000" w:rsidRDefault="00000000" w:rsidRPr="00000000" w14:paraId="000001F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print("Mean Squared Error : " , lasso_mse)</w:t>
      </w:r>
    </w:p>
    <w:p w:rsidR="00000000" w:rsidDel="00000000" w:rsidP="00000000" w:rsidRDefault="00000000" w:rsidRPr="00000000" w14:paraId="000001F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lasso_SqMse = np.sqrt(lasso_mse)</w:t>
      </w:r>
    </w:p>
    <w:p w:rsidR="00000000" w:rsidDel="00000000" w:rsidP="00000000" w:rsidRDefault="00000000" w:rsidRPr="00000000" w14:paraId="000001F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print("Root Mean Squared error: ", lasso_SqMse)</w:t>
      </w:r>
    </w:p>
    <w:p w:rsidR="00000000" w:rsidDel="00000000" w:rsidP="00000000" w:rsidRDefault="00000000" w:rsidRPr="00000000" w14:paraId="000001F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print("Explain variance score for Lasso Regression =", round(sm.explained_variance_score(Y_test,price_predict), 2)) </w:t>
      </w:r>
    </w:p>
    <w:p w:rsidR="00000000" w:rsidDel="00000000" w:rsidP="00000000" w:rsidRDefault="00000000" w:rsidRPr="00000000" w14:paraId="000001F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print("R2 score for Lasso Regression =", round(sm.r2_score(Y_test, price_predict), 2))</w:t>
      </w:r>
    </w:p>
    <w:p w:rsidR="00000000" w:rsidDel="00000000" w:rsidP="00000000" w:rsidRDefault="00000000" w:rsidRPr="00000000" w14:paraId="000001F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81.random forest regression</w:t>
      </w:r>
    </w:p>
    <w:p w:rsidR="00000000" w:rsidDel="00000000" w:rsidP="00000000" w:rsidRDefault="00000000" w:rsidRPr="00000000" w14:paraId="000001F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Create a model with 50 decision trees</w:t>
      </w:r>
    </w:p>
    <w:p w:rsidR="00000000" w:rsidDel="00000000" w:rsidP="00000000" w:rsidRDefault="00000000" w:rsidRPr="00000000" w14:paraId="0000020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forest_model= RandomForestRegressor(n_estimators = 50, random_state = 42)</w:t>
      </w:r>
    </w:p>
    <w:p w:rsidR="00000000" w:rsidDel="00000000" w:rsidP="00000000" w:rsidRDefault="00000000" w:rsidRPr="00000000" w14:paraId="0000020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Train the model with training data</w:t>
      </w:r>
    </w:p>
    <w:p w:rsidR="00000000" w:rsidDel="00000000" w:rsidP="00000000" w:rsidRDefault="00000000" w:rsidRPr="00000000" w14:paraId="0000020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forest_model.fit(X_train,Y_train)</w:t>
      </w:r>
    </w:p>
    <w:p w:rsidR="00000000" w:rsidDel="00000000" w:rsidP="00000000" w:rsidRDefault="00000000" w:rsidRPr="00000000" w14:paraId="0000020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#make predictions using random forest model</w:t>
      </w:r>
    </w:p>
    <w:p w:rsidR="00000000" w:rsidDel="00000000" w:rsidP="00000000" w:rsidRDefault="00000000" w:rsidRPr="00000000" w14:paraId="0000020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price_predict =(forest_model.predict(X_test))</w:t>
      </w:r>
    </w:p>
    <w:p w:rsidR="00000000" w:rsidDel="00000000" w:rsidP="00000000" w:rsidRDefault="00000000" w:rsidRPr="00000000" w14:paraId="0000020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forest_mse = mean_squared_error(Y_test,price_predict)</w:t>
      </w:r>
    </w:p>
    <w:p w:rsidR="00000000" w:rsidDel="00000000" w:rsidP="00000000" w:rsidRDefault="00000000" w:rsidRPr="00000000" w14:paraId="0000020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print("Mean Squared Error : " , forest_mse)</w:t>
      </w:r>
    </w:p>
    <w:p w:rsidR="00000000" w:rsidDel="00000000" w:rsidP="00000000" w:rsidRDefault="00000000" w:rsidRPr="00000000" w14:paraId="0000020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forest_SqMse = np.sqrt(forest_mse)</w:t>
      </w:r>
    </w:p>
    <w:p w:rsidR="00000000" w:rsidDel="00000000" w:rsidP="00000000" w:rsidRDefault="00000000" w:rsidRPr="00000000" w14:paraId="0000020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print("Root Mean Squared error: ", forest_SqMse)</w:t>
      </w:r>
    </w:p>
    <w:p w:rsidR="00000000" w:rsidDel="00000000" w:rsidP="00000000" w:rsidRDefault="00000000" w:rsidRPr="00000000" w14:paraId="0000020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print("Explain variance score for Random Forest Regression =", round(sm.explained_variance_score(Y_test,price_predict), 2)) </w:t>
      </w:r>
    </w:p>
    <w:p w:rsidR="00000000" w:rsidDel="00000000" w:rsidP="00000000" w:rsidRDefault="00000000" w:rsidRPr="00000000" w14:paraId="0000020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print("R2 score for Random Forest Regression =", round(sm.r2_score(Y_test, price_predict), 2))</w:t>
      </w:r>
    </w:p>
    <w:p w:rsidR="00000000" w:rsidDel="00000000" w:rsidP="00000000" w:rsidRDefault="00000000" w:rsidRPr="00000000" w14:paraId="0000020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82.Xgboost regression</w:t>
      </w:r>
    </w:p>
    <w:p w:rsidR="00000000" w:rsidDel="00000000" w:rsidP="00000000" w:rsidRDefault="00000000" w:rsidRPr="00000000" w14:paraId="0000021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Create a model with 50 decision trees</w:t>
      </w:r>
    </w:p>
    <w:p w:rsidR="00000000" w:rsidDel="00000000" w:rsidP="00000000" w:rsidRDefault="00000000" w:rsidRPr="00000000" w14:paraId="0000021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xgbr=  XGBRegressor()</w:t>
      </w:r>
    </w:p>
    <w:p w:rsidR="00000000" w:rsidDel="00000000" w:rsidP="00000000" w:rsidRDefault="00000000" w:rsidRPr="00000000" w14:paraId="0000021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Train the model with training data</w:t>
      </w:r>
    </w:p>
    <w:p w:rsidR="00000000" w:rsidDel="00000000" w:rsidP="00000000" w:rsidRDefault="00000000" w:rsidRPr="00000000" w14:paraId="0000021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xgbr.fit(X_train,Y_train)</w:t>
      </w:r>
    </w:p>
    <w:p w:rsidR="00000000" w:rsidDel="00000000" w:rsidP="00000000" w:rsidRDefault="00000000" w:rsidRPr="00000000" w14:paraId="0000021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#make predictions using random forest model</w:t>
      </w:r>
    </w:p>
    <w:p w:rsidR="00000000" w:rsidDel="00000000" w:rsidP="00000000" w:rsidRDefault="00000000" w:rsidRPr="00000000" w14:paraId="0000021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price_predict =(xgbr.predict(X_test))</w:t>
      </w:r>
    </w:p>
    <w:p w:rsidR="00000000" w:rsidDel="00000000" w:rsidP="00000000" w:rsidRDefault="00000000" w:rsidRPr="00000000" w14:paraId="0000021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xgbr_mse = mean_squared_error(Y_test,price_predict)</w:t>
      </w:r>
    </w:p>
    <w:p w:rsidR="00000000" w:rsidDel="00000000" w:rsidP="00000000" w:rsidRDefault="00000000" w:rsidRPr="00000000" w14:paraId="0000021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print("Mean Squared Error : " , xgbr_mse)</w:t>
      </w:r>
    </w:p>
    <w:p w:rsidR="00000000" w:rsidDel="00000000" w:rsidP="00000000" w:rsidRDefault="00000000" w:rsidRPr="00000000" w14:paraId="0000021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xgbr_SqMse = np.sqrt(xgbr_mse)</w:t>
      </w:r>
    </w:p>
    <w:p w:rsidR="00000000" w:rsidDel="00000000" w:rsidP="00000000" w:rsidRDefault="00000000" w:rsidRPr="00000000" w14:paraId="0000021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print("Root Mean Squared error: ", xgbr_SqMse)</w:t>
      </w:r>
    </w:p>
    <w:p w:rsidR="00000000" w:rsidDel="00000000" w:rsidP="00000000" w:rsidRDefault="00000000" w:rsidRPr="00000000" w14:paraId="0000021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print("Explain variance score for XGB Regression =", round(sm.explained_variance_score(Y_test,price_predict), 2)) </w:t>
      </w:r>
    </w:p>
    <w:p w:rsidR="00000000" w:rsidDel="00000000" w:rsidP="00000000" w:rsidRDefault="00000000" w:rsidRPr="00000000" w14:paraId="0000022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print("R2 score for XGB Regression =", round(sm.r2_score(Y_test, price_predict), 2))</w:t>
      </w:r>
    </w:p>
    <w:p w:rsidR="00000000" w:rsidDel="00000000" w:rsidP="00000000" w:rsidRDefault="00000000" w:rsidRPr="00000000" w14:paraId="0000022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83.print data with blanks </w:t>
      </w:r>
    </w:p>
    <w:p w:rsidR="00000000" w:rsidDel="00000000" w:rsidP="00000000" w:rsidRDefault="00000000" w:rsidRPr="00000000" w14:paraId="0000022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print(sales.head())</w:t>
      </w:r>
    </w:p>
    <w:p w:rsidR="00000000" w:rsidDel="00000000" w:rsidP="00000000" w:rsidRDefault="00000000" w:rsidRPr="00000000" w14:paraId="0000022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print('____________________________')</w:t>
      </w:r>
    </w:p>
    <w:p w:rsidR="00000000" w:rsidDel="00000000" w:rsidP="00000000" w:rsidRDefault="00000000" w:rsidRPr="00000000" w14:paraId="0000022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print(sales.info())</w:t>
      </w:r>
    </w:p>
    <w:p w:rsidR="00000000" w:rsidDel="00000000" w:rsidP="00000000" w:rsidRDefault="00000000" w:rsidRPr="00000000" w14:paraId="0000022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print('____________________________')</w:t>
      </w:r>
    </w:p>
    <w:p w:rsidR="00000000" w:rsidDel="00000000" w:rsidP="00000000" w:rsidRDefault="00000000" w:rsidRPr="00000000" w14:paraId="0000022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print(sales.describe())</w:t>
      </w:r>
    </w:p>
    <w:p w:rsidR="00000000" w:rsidDel="00000000" w:rsidP="00000000" w:rsidRDefault="00000000" w:rsidRPr="00000000" w14:paraId="0000022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84.filter data basis another dataset columns</w:t>
      </w:r>
    </w:p>
    <w:p w:rsidR="00000000" w:rsidDel="00000000" w:rsidP="00000000" w:rsidRDefault="00000000" w:rsidRPr="00000000" w14:paraId="0000022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sales = sales[sales['shop_id'].isin(test['shop_id'].unique())]</w:t>
      </w:r>
    </w:p>
    <w:p w:rsidR="00000000" w:rsidDel="00000000" w:rsidP="00000000" w:rsidRDefault="00000000" w:rsidRPr="00000000" w14:paraId="0000022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85.</w:t>
      </w:r>
    </w:p>
    <w:p w:rsidR="00000000" w:rsidDel="00000000" w:rsidP="00000000" w:rsidRDefault="00000000" w:rsidRPr="00000000" w14:paraId="0000023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Regression model building and output</w:t>
      </w:r>
    </w:p>
    <w:p w:rsidR="00000000" w:rsidDel="00000000" w:rsidP="00000000" w:rsidRDefault="00000000" w:rsidRPr="00000000" w14:paraId="0000023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3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regressor = LinearRegression()</w:t>
      </w:r>
    </w:p>
    <w:p w:rsidR="00000000" w:rsidDel="00000000" w:rsidP="00000000" w:rsidRDefault="00000000" w:rsidRPr="00000000" w14:paraId="0000023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#fitting data</w:t>
      </w:r>
    </w:p>
    <w:p w:rsidR="00000000" w:rsidDel="00000000" w:rsidP="00000000" w:rsidRDefault="00000000" w:rsidRPr="00000000" w14:paraId="0000023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regressor.fit(X_train, Y_train)</w:t>
      </w:r>
    </w:p>
    <w:p w:rsidR="00000000" w:rsidDel="00000000" w:rsidP="00000000" w:rsidRDefault="00000000" w:rsidRPr="00000000" w14:paraId="0000023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23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print('Train set mse:', mean_squared_error(Y_train, regressor.predict(X_train)))</w:t>
      </w:r>
    </w:p>
    <w:p w:rsidR="00000000" w:rsidDel="00000000" w:rsidP="00000000" w:rsidRDefault="00000000" w:rsidRPr="00000000" w14:paraId="0000023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print('Test set mse:', mean_squared_error(Y_test, regressor.predict(X_test)))</w:t>
      </w:r>
    </w:p>
    <w:p w:rsidR="00000000" w:rsidDel="00000000" w:rsidP="00000000" w:rsidRDefault="00000000" w:rsidRPr="00000000" w14:paraId="0000023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print('Test set score:', regressor.score(X_train,Y_train))</w:t>
      </w:r>
    </w:p>
    <w:p w:rsidR="00000000" w:rsidDel="00000000" w:rsidP="00000000" w:rsidRDefault="00000000" w:rsidRPr="00000000" w14:paraId="0000023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86.error for lstm</w:t>
      </w:r>
    </w:p>
    <w:p w:rsidR="00000000" w:rsidDel="00000000" w:rsidP="00000000" w:rsidRDefault="00000000" w:rsidRPr="00000000" w14:paraId="0000023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24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NotImplementedError: Cannot convert a symbolic Tensor (lstm_1/strided_slice:0) to a numpy array. This error may indicate that you're trying to pass a Tensor to a NumPy call, which is not supported</w:t>
      </w:r>
    </w:p>
    <w:p w:rsidR="00000000" w:rsidDel="00000000" w:rsidP="00000000" w:rsidRDefault="00000000" w:rsidRPr="00000000" w14:paraId="0000024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13.8456" w:lineRule="auto"/>
        <w:rPr>
          <w:rFonts w:ascii="Roboto Mono" w:cs="Roboto Mono" w:eastAsia="Roboto Mono" w:hAnsi="Roboto Mono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7f7" w:val="clear"/>
          <w:rtl w:val="0"/>
        </w:rPr>
        <w:t xml:space="preserve">pip install -U numpy==1.18.5</w:t>
      </w:r>
    </w:p>
    <w:p w:rsidR="00000000" w:rsidDel="00000000" w:rsidP="00000000" w:rsidRDefault="00000000" w:rsidRPr="00000000" w14:paraId="0000024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And restart python</w:t>
      </w:r>
    </w:p>
    <w:p w:rsidR="00000000" w:rsidDel="00000000" w:rsidP="00000000" w:rsidRDefault="00000000" w:rsidRPr="00000000" w14:paraId="0000024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87.LSTM Model layers</w:t>
      </w:r>
    </w:p>
    <w:p w:rsidR="00000000" w:rsidDel="00000000" w:rsidP="00000000" w:rsidRDefault="00000000" w:rsidRPr="00000000" w14:paraId="0000024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import keras</w:t>
      </w:r>
    </w:p>
    <w:p w:rsidR="00000000" w:rsidDel="00000000" w:rsidP="00000000" w:rsidRDefault="00000000" w:rsidRPr="00000000" w14:paraId="0000024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24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keras.layers import LSTM,Dense,Dropout</w:t>
      </w:r>
    </w:p>
    <w:p w:rsidR="00000000" w:rsidDel="00000000" w:rsidP="00000000" w:rsidRDefault="00000000" w:rsidRPr="00000000" w14:paraId="0000024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keras.models import load_model, Model</w:t>
      </w:r>
    </w:p>
    <w:p w:rsidR="00000000" w:rsidDel="00000000" w:rsidP="00000000" w:rsidRDefault="00000000" w:rsidRPr="00000000" w14:paraId="0000024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defining model </w:t>
      </w:r>
    </w:p>
    <w:p w:rsidR="00000000" w:rsidDel="00000000" w:rsidP="00000000" w:rsidRDefault="00000000" w:rsidRPr="00000000" w14:paraId="0000024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 = Sequential()</w:t>
      </w:r>
    </w:p>
    <w:p w:rsidR="00000000" w:rsidDel="00000000" w:rsidP="00000000" w:rsidRDefault="00000000" w:rsidRPr="00000000" w14:paraId="0000024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model.add(LSTM(units = 128,return_sequences=True,input_shape = (33,1)))</w:t>
      </w:r>
    </w:p>
    <w:p w:rsidR="00000000" w:rsidDel="00000000" w:rsidP="00000000" w:rsidRDefault="00000000" w:rsidRPr="00000000" w14:paraId="0000025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model.add(Dropout(0.5))</w:t>
      </w:r>
    </w:p>
    <w:p w:rsidR="00000000" w:rsidDel="00000000" w:rsidP="00000000" w:rsidRDefault="00000000" w:rsidRPr="00000000" w14:paraId="0000025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model.add(LSTM(units = 64,return_sequences=False,activation='relu'))</w:t>
      </w:r>
    </w:p>
    <w:p w:rsidR="00000000" w:rsidDel="00000000" w:rsidP="00000000" w:rsidRDefault="00000000" w:rsidRPr="00000000" w14:paraId="0000025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model.add(Dropout(0.5))</w:t>
      </w:r>
    </w:p>
    <w:p w:rsidR="00000000" w:rsidDel="00000000" w:rsidP="00000000" w:rsidRDefault="00000000" w:rsidRPr="00000000" w14:paraId="0000025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model.add(Dense(32,activation='relu'))</w:t>
      </w:r>
    </w:p>
    <w:p w:rsidR="00000000" w:rsidDel="00000000" w:rsidP="00000000" w:rsidRDefault="00000000" w:rsidRPr="00000000" w14:paraId="0000025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model.add(Dropout(0.2))</w:t>
      </w:r>
    </w:p>
    <w:p w:rsidR="00000000" w:rsidDel="00000000" w:rsidP="00000000" w:rsidRDefault="00000000" w:rsidRPr="00000000" w14:paraId="0000025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model.add(Dense(16))</w:t>
      </w:r>
    </w:p>
    <w:p w:rsidR="00000000" w:rsidDel="00000000" w:rsidP="00000000" w:rsidRDefault="00000000" w:rsidRPr="00000000" w14:paraId="0000025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model.add(Dense(1))</w:t>
      </w:r>
    </w:p>
    <w:p w:rsidR="00000000" w:rsidDel="00000000" w:rsidP="00000000" w:rsidRDefault="00000000" w:rsidRPr="00000000" w14:paraId="0000025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opt = keras.optimizers.Adam(learning_rate=0.0001)</w:t>
      </w:r>
    </w:p>
    <w:p w:rsidR="00000000" w:rsidDel="00000000" w:rsidP="00000000" w:rsidRDefault="00000000" w:rsidRPr="00000000" w14:paraId="0000025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model.compile(loss = 'mse',optimizer = 'Nadam', metrics = ['mean_squared_error'])</w:t>
      </w:r>
    </w:p>
    <w:p w:rsidR="00000000" w:rsidDel="00000000" w:rsidP="00000000" w:rsidRDefault="00000000" w:rsidRPr="00000000" w14:paraId="0000025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model.summary()</w:t>
      </w:r>
    </w:p>
    <w:p w:rsidR="00000000" w:rsidDel="00000000" w:rsidP="00000000" w:rsidRDefault="00000000" w:rsidRPr="00000000" w14:paraId="0000025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#Splitting data for LSTM's</w:t>
      </w:r>
    </w:p>
    <w:p w:rsidR="00000000" w:rsidDel="00000000" w:rsidP="00000000" w:rsidRDefault="00000000" w:rsidRPr="00000000" w14:paraId="0000025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5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X_train = np.expand_dims(sales_data.values[:,:-1],axis = 2)</w:t>
      </w:r>
    </w:p>
    <w:p w:rsidR="00000000" w:rsidDel="00000000" w:rsidP="00000000" w:rsidRDefault="00000000" w:rsidRPr="00000000" w14:paraId="0000025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y_train = sales_data.values[:,-1:]</w:t>
      </w:r>
    </w:p>
    <w:p w:rsidR="00000000" w:rsidDel="00000000" w:rsidP="00000000" w:rsidRDefault="00000000" w:rsidRPr="00000000" w14:paraId="0000026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model.fit(X_train,y_train, batch_size = 1024,epochs = 10, validation_split=0.1)</w:t>
      </w:r>
    </w:p>
    <w:p w:rsidR="00000000" w:rsidDel="00000000" w:rsidP="00000000" w:rsidRDefault="00000000" w:rsidRPr="00000000" w14:paraId="0000026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import matplotlib.pyplot as plt</w:t>
      </w:r>
    </w:p>
    <w:p w:rsidR="00000000" w:rsidDel="00000000" w:rsidP="00000000" w:rsidRDefault="00000000" w:rsidRPr="00000000" w14:paraId="0000026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plt.plot(model.history.history['loss'], label='Train loss')</w:t>
      </w:r>
    </w:p>
    <w:p w:rsidR="00000000" w:rsidDel="00000000" w:rsidP="00000000" w:rsidRDefault="00000000" w:rsidRPr="00000000" w14:paraId="0000026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plt.plot(model.history.history['val_loss'], label='Validation loss')</w:t>
      </w:r>
    </w:p>
    <w:p w:rsidR="00000000" w:rsidDel="00000000" w:rsidP="00000000" w:rsidRDefault="00000000" w:rsidRPr="00000000" w14:paraId="0000026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plt.legend(loc='best')</w:t>
      </w:r>
    </w:p>
    <w:p w:rsidR="00000000" w:rsidDel="00000000" w:rsidP="00000000" w:rsidRDefault="00000000" w:rsidRPr="00000000" w14:paraId="0000026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# plt.title</w:t>
      </w:r>
    </w:p>
    <w:p w:rsidR="00000000" w:rsidDel="00000000" w:rsidP="00000000" w:rsidRDefault="00000000" w:rsidRPr="00000000" w14:paraId="0000026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plt.title('Regular LSTM')</w:t>
      </w:r>
    </w:p>
    <w:p w:rsidR="00000000" w:rsidDel="00000000" w:rsidP="00000000" w:rsidRDefault="00000000" w:rsidRPr="00000000" w14:paraId="0000026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plt.xlabel('Epochs')</w:t>
      </w:r>
    </w:p>
    <w:p w:rsidR="00000000" w:rsidDel="00000000" w:rsidP="00000000" w:rsidRDefault="00000000" w:rsidRPr="00000000" w14:paraId="0000026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plt.ylabel('MSE')</w:t>
      </w:r>
    </w:p>
    <w:p w:rsidR="00000000" w:rsidDel="00000000" w:rsidP="00000000" w:rsidRDefault="00000000" w:rsidRPr="00000000" w14:paraId="0000026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train_pred = model.predict(X_train)</w:t>
      </w:r>
    </w:p>
    <w:p w:rsidR="00000000" w:rsidDel="00000000" w:rsidP="00000000" w:rsidRDefault="00000000" w:rsidRPr="00000000" w14:paraId="0000026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87.Creating time series splits </w:t>
      </w:r>
    </w:p>
    <w:p w:rsidR="00000000" w:rsidDel="00000000" w:rsidP="00000000" w:rsidRDefault="00000000" w:rsidRPr="00000000" w14:paraId="0000026D">
      <w:pPr>
        <w:spacing w:line="408" w:lineRule="auto"/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  <w:rtl w:val="0"/>
        </w:rPr>
        <w:t xml:space="preserve">tscv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  <w:rtl w:val="0"/>
        </w:rPr>
        <w:t xml:space="preserve"> TimeSeriesSplit(n_splits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  <w:rtl w:val="0"/>
        </w:rPr>
        <w:t xml:space="preserve">, test_size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  <w:rtl w:val="0"/>
        </w:rPr>
        <w:t xml:space="preserve">, gap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88.neg_mean_squared_error sis mean squared error</w:t>
      </w:r>
    </w:p>
    <w:p w:rsidR="00000000" w:rsidDel="00000000" w:rsidP="00000000" w:rsidRDefault="00000000" w:rsidRPr="00000000" w14:paraId="00000270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You are right,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neg_mean_squared_error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is simple </w:t>
      </w: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-1 * mean_squared_error</w:t>
      </w:r>
    </w:p>
    <w:p w:rsidR="00000000" w:rsidDel="00000000" w:rsidP="00000000" w:rsidRDefault="00000000" w:rsidRPr="00000000" w14:paraId="00000271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89.In which environment is python executing</w:t>
      </w:r>
    </w:p>
    <w:p w:rsidR="00000000" w:rsidDel="00000000" w:rsidP="00000000" w:rsidRDefault="00000000" w:rsidRPr="00000000" w14:paraId="00000273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import sys</w:t>
      </w:r>
    </w:p>
    <w:p w:rsidR="00000000" w:rsidDel="00000000" w:rsidP="00000000" w:rsidRDefault="00000000" w:rsidRPr="00000000" w14:paraId="00000275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sys.executable</w:t>
      </w:r>
    </w:p>
    <w:p w:rsidR="00000000" w:rsidDel="00000000" w:rsidP="00000000" w:rsidRDefault="00000000" w:rsidRPr="00000000" w14:paraId="00000276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90.activate virtual env</w:t>
      </w:r>
    </w:p>
    <w:p w:rsidR="00000000" w:rsidDel="00000000" w:rsidP="00000000" w:rsidRDefault="00000000" w:rsidRPr="00000000" w14:paraId="00000279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.myenv\Scripts\activate.bat</w:t>
      </w:r>
    </w:p>
    <w:p w:rsidR="00000000" w:rsidDel="00000000" w:rsidP="00000000" w:rsidRDefault="00000000" w:rsidRPr="00000000" w14:paraId="0000027A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  <w:rtl w:val="0"/>
        </w:rPr>
        <w:t xml:space="preserve">91.remove duplicate data </w:t>
      </w:r>
    </w:p>
    <w:p w:rsidR="00000000" w:rsidDel="00000000" w:rsidP="00000000" w:rsidRDefault="00000000" w:rsidRPr="00000000" w14:paraId="0000027C">
      <w:pPr>
        <w:spacing w:line="408" w:lineRule="auto"/>
        <w:rPr>
          <w:rFonts w:ascii="Roboto Mono" w:cs="Roboto Mono" w:eastAsia="Roboto Mono" w:hAnsi="Roboto Mono"/>
          <w:color w:val="232629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highlight w:val="white"/>
          <w:rtl w:val="0"/>
        </w:rPr>
        <w:t xml:space="preserve">df_unique 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highlight w:val="white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highlight w:val="white"/>
          <w:rtl w:val="0"/>
        </w:rPr>
        <w:t xml:space="preserve">drop_duplicates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highlight w:val="white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e3116c"/>
          <w:sz w:val="24"/>
          <w:szCs w:val="24"/>
          <w:shd w:fill="f7f7f7" w:val="clear"/>
          <w:rtl w:val="0"/>
        </w:rPr>
        <w:t xml:space="preserve">'Pet'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3116c"/>
          <w:sz w:val="24"/>
          <w:szCs w:val="24"/>
          <w:shd w:fill="f7f7f7" w:val="clear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393a34"/>
          <w:sz w:val="24"/>
          <w:szCs w:val="24"/>
          <w:shd w:fill="f7f7f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408" w:lineRule="auto"/>
        <w:rPr>
          <w:rFonts w:ascii="Courier New" w:cs="Courier New" w:eastAsia="Courier New" w:hAnsi="Courier New"/>
          <w:color w:val="273239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92.</w:t>
      </w: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7f7f7" w:val="clear"/>
          <w:rtl w:val="0"/>
        </w:rPr>
        <w:t xml:space="preserve">df.replace(to_replace ="Boston Celtics",</w:t>
      </w:r>
    </w:p>
    <w:p w:rsidR="00000000" w:rsidDel="00000000" w:rsidP="00000000" w:rsidRDefault="00000000" w:rsidRPr="00000000" w14:paraId="00000280">
      <w:pPr>
        <w:shd w:fill="ffffff" w:val="clear"/>
        <w:spacing w:line="408" w:lineRule="auto"/>
        <w:rPr>
          <w:rFonts w:ascii="Courier New" w:cs="Courier New" w:eastAsia="Courier New" w:hAnsi="Courier New"/>
          <w:color w:val="273239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1"/>
          <w:szCs w:val="21"/>
          <w:shd w:fill="f7f7f7" w:val="clear"/>
          <w:rtl w:val="0"/>
        </w:rPr>
        <w:t xml:space="preserve">                 value ="Omega Warrior")</w:t>
      </w:r>
    </w:p>
    <w:p w:rsidR="00000000" w:rsidDel="00000000" w:rsidP="00000000" w:rsidRDefault="00000000" w:rsidRPr="00000000" w14:paraId="0000028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Replace data in columns</w:t>
      </w:r>
    </w:p>
    <w:p w:rsidR="00000000" w:rsidDel="00000000" w:rsidP="00000000" w:rsidRDefault="00000000" w:rsidRPr="00000000" w14:paraId="0000028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Recode data </w:t>
      </w:r>
    </w:p>
    <w:p w:rsidR="00000000" w:rsidDel="00000000" w:rsidP="00000000" w:rsidRDefault="00000000" w:rsidRPr="00000000" w14:paraId="0000028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Rename categories in a data </w:t>
      </w:r>
    </w:p>
    <w:p w:rsidR="00000000" w:rsidDel="00000000" w:rsidP="00000000" w:rsidRDefault="00000000" w:rsidRPr="00000000" w14:paraId="0000028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93.Histogram</w:t>
      </w:r>
    </w:p>
    <w:p w:rsidR="00000000" w:rsidDel="00000000" w:rsidP="00000000" w:rsidRDefault="00000000" w:rsidRPr="00000000" w14:paraId="0000028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28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my_data = pd.Series([1, 2, 3, 4, 5, 6, 7, 8, 9, 10, 8, 6, 4, 2])</w:t>
      </w:r>
    </w:p>
    <w:p w:rsidR="00000000" w:rsidDel="00000000" w:rsidP="00000000" w:rsidRDefault="00000000" w:rsidRPr="00000000" w14:paraId="0000028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my_data.hist()</w:t>
      </w:r>
    </w:p>
    <w:p w:rsidR="00000000" w:rsidDel="00000000" w:rsidP="00000000" w:rsidRDefault="00000000" w:rsidRPr="00000000" w14:paraId="0000028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94.Apologies for the confusion. In Windows, you can use the following command to activate a Conda environment:</w:t>
      </w:r>
    </w:p>
    <w:p w:rsidR="00000000" w:rsidDel="00000000" w:rsidP="00000000" w:rsidRDefault="00000000" w:rsidRPr="00000000" w14:paraId="0000028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```shell</w:t>
      </w:r>
    </w:p>
    <w:p w:rsidR="00000000" w:rsidDel="00000000" w:rsidP="00000000" w:rsidRDefault="00000000" w:rsidRPr="00000000" w14:paraId="0000028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conda activate &lt;environment_name&gt;</w:t>
      </w:r>
    </w:p>
    <w:p w:rsidR="00000000" w:rsidDel="00000000" w:rsidP="00000000" w:rsidRDefault="00000000" w:rsidRPr="00000000" w14:paraId="0000028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```</w:t>
      </w:r>
    </w:p>
    <w:p w:rsidR="00000000" w:rsidDel="00000000" w:rsidP="00000000" w:rsidRDefault="00000000" w:rsidRPr="00000000" w14:paraId="0000028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If you encounter any issues with the `conda activate` command, you might need to ensure that Conda is properly installed and configured on your system. Additionally, make sure you are running the command in a terminal that has Conda initialized (e.g., the "Anaconda Prompt" or a terminal where you have executed `conda init`).</w:t>
      </w:r>
    </w:p>
    <w:p w:rsidR="00000000" w:rsidDel="00000000" w:rsidP="00000000" w:rsidRDefault="00000000" w:rsidRPr="00000000" w14:paraId="0000029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If you prefer an alternative to Conda, you can use `virtualenv` combined with `virtualenvwrapper-win` to create and manage virtual environments. Here's an example:</w:t>
      </w:r>
    </w:p>
    <w:p w:rsidR="00000000" w:rsidDel="00000000" w:rsidP="00000000" w:rsidRDefault="00000000" w:rsidRPr="00000000" w14:paraId="0000029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1. Install `virtualenv` and `virtualenvwrapper-win`:</w:t>
      </w:r>
    </w:p>
    <w:p w:rsidR="00000000" w:rsidDel="00000000" w:rsidP="00000000" w:rsidRDefault="00000000" w:rsidRPr="00000000" w14:paraId="0000029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```shell</w:t>
      </w:r>
    </w:p>
    <w:p w:rsidR="00000000" w:rsidDel="00000000" w:rsidP="00000000" w:rsidRDefault="00000000" w:rsidRPr="00000000" w14:paraId="0000029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pip install virtualenv virtualenvwrapper-win</w:t>
      </w:r>
    </w:p>
    <w:p w:rsidR="00000000" w:rsidDel="00000000" w:rsidP="00000000" w:rsidRDefault="00000000" w:rsidRPr="00000000" w14:paraId="0000029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</w:t>
      </w:r>
    </w:p>
    <w:p w:rsidR="00000000" w:rsidDel="00000000" w:rsidP="00000000" w:rsidRDefault="00000000" w:rsidRPr="00000000" w14:paraId="0000029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2. Create a virtual environment:</w:t>
      </w:r>
    </w:p>
    <w:p w:rsidR="00000000" w:rsidDel="00000000" w:rsidP="00000000" w:rsidRDefault="00000000" w:rsidRPr="00000000" w14:paraId="0000029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```shell</w:t>
      </w:r>
    </w:p>
    <w:p w:rsidR="00000000" w:rsidDel="00000000" w:rsidP="00000000" w:rsidRDefault="00000000" w:rsidRPr="00000000" w14:paraId="0000029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mkvirtualenv myenv</w:t>
      </w:r>
    </w:p>
    <w:p w:rsidR="00000000" w:rsidDel="00000000" w:rsidP="00000000" w:rsidRDefault="00000000" w:rsidRPr="00000000" w14:paraId="0000029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</w:t>
      </w:r>
    </w:p>
    <w:p w:rsidR="00000000" w:rsidDel="00000000" w:rsidP="00000000" w:rsidRDefault="00000000" w:rsidRPr="00000000" w14:paraId="0000029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29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```shell</w:t>
      </w:r>
    </w:p>
    <w:p w:rsidR="00000000" w:rsidDel="00000000" w:rsidP="00000000" w:rsidRDefault="00000000" w:rsidRPr="00000000" w14:paraId="000002A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workon myenv</w:t>
      </w:r>
    </w:p>
    <w:p w:rsidR="00000000" w:rsidDel="00000000" w:rsidP="00000000" w:rsidRDefault="00000000" w:rsidRPr="00000000" w14:paraId="000002A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   ```</w:t>
      </w:r>
    </w:p>
    <w:p w:rsidR="00000000" w:rsidDel="00000000" w:rsidP="00000000" w:rsidRDefault="00000000" w:rsidRPr="00000000" w14:paraId="000002A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These commands allow you to create and activate virtual environments similar to Conda.</w:t>
      </w:r>
    </w:p>
    <w:p w:rsidR="00000000" w:rsidDel="00000000" w:rsidP="00000000" w:rsidRDefault="00000000" w:rsidRPr="00000000" w14:paraId="000002A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Powershell to move a item from one path for another </w:t>
      </w:r>
    </w:p>
    <w:p w:rsidR="00000000" w:rsidDel="00000000" w:rsidP="00000000" w:rsidRDefault="00000000" w:rsidRPr="00000000" w14:paraId="000002A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C:\Projects\Searchengine\imagetotext&gt; Move-Item -Path C:\Users\user\Downloads\healthy-catfish-350100-53f09d76f28c.json -Destination C:\Projects\Searchengine\imagetotext\</w:t>
      </w:r>
    </w:p>
    <w:p w:rsidR="00000000" w:rsidDel="00000000" w:rsidP="00000000" w:rsidRDefault="00000000" w:rsidRPr="00000000" w14:paraId="000002A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Poweshell to convert 7z file and save in local </w:t>
      </w:r>
    </w:p>
    <w:p w:rsidR="00000000" w:rsidDel="00000000" w:rsidP="00000000" w:rsidRDefault="00000000" w:rsidRPr="00000000" w14:paraId="000002AD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&amp; "C:\Program Files\7-Zip\7z.exe" x -o"$destinationPath" "$sourceFile"</w:t>
      </w:r>
    </w:p>
    <w:p w:rsidR="00000000" w:rsidDel="00000000" w:rsidP="00000000" w:rsidRDefault="00000000" w:rsidRPr="00000000" w14:paraId="000002A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git clone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https://github.com/phil19851/Pythonprojects.git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To clone a git</w:t>
      </w:r>
    </w:p>
    <w:p w:rsidR="00000000" w:rsidDel="00000000" w:rsidP="00000000" w:rsidRDefault="00000000" w:rsidRPr="00000000" w14:paraId="000002B6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And go to to the git directory in local and then </w:t>
      </w:r>
    </w:p>
    <w:p w:rsidR="00000000" w:rsidDel="00000000" w:rsidP="00000000" w:rsidRDefault="00000000" w:rsidRPr="00000000" w14:paraId="000002B7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Git pull</w:t>
      </w:r>
    </w:p>
    <w:p w:rsidR="00000000" w:rsidDel="00000000" w:rsidP="00000000" w:rsidRDefault="00000000" w:rsidRPr="00000000" w14:paraId="000002B8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l19851/Pythonproject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